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C5BF" w14:textId="1FECCEB4" w:rsidR="002D54C2" w:rsidRDefault="002D54C2" w:rsidP="002D54C2">
      <w:pPr>
        <w:rPr>
          <w:b/>
          <w:bCs/>
        </w:rPr>
      </w:pPr>
      <w:commentRangeStart w:id="0"/>
      <w:r>
        <w:rPr>
          <w:b/>
          <w:bCs/>
        </w:rPr>
        <w:t xml:space="preserve">Automatisierte </w:t>
      </w:r>
      <w:ins w:id="1" w:author="christian.schwede@fh-bielefeld.de" w:date="2025-02-25T10:42:00Z">
        <w:r w:rsidR="00125AB5">
          <w:rPr>
            <w:b/>
            <w:bCs/>
          </w:rPr>
          <w:t xml:space="preserve">Verifikation und </w:t>
        </w:r>
      </w:ins>
      <w:del w:id="2" w:author="Daniel Fischer" w:date="2025-03-11T10:44:00Z" w16du:dateUtc="2025-03-11T09:44:00Z">
        <w:r w:rsidDel="00094C71">
          <w:rPr>
            <w:b/>
            <w:bCs/>
          </w:rPr>
          <w:delText xml:space="preserve">Generierung und </w:delText>
        </w:r>
      </w:del>
      <w:r>
        <w:rPr>
          <w:b/>
          <w:bCs/>
        </w:rPr>
        <w:t xml:space="preserve">Validierung von </w:t>
      </w:r>
      <w:ins w:id="3" w:author="christian.schwede@fh-bielefeld.de" w:date="2025-02-25T10:43:00Z">
        <w:r w:rsidR="00125AB5">
          <w:rPr>
            <w:b/>
            <w:bCs/>
          </w:rPr>
          <w:t xml:space="preserve">automatisiert generierten </w:t>
        </w:r>
      </w:ins>
      <w:r>
        <w:rPr>
          <w:b/>
          <w:bCs/>
        </w:rPr>
        <w:t>Simulationsbasierten Digitalen Zwillingen</w:t>
      </w:r>
      <w:ins w:id="4" w:author="christian.schwede@fh-bielefeld.de" w:date="2025-02-25T10:50:00Z">
        <w:r w:rsidR="00150A81">
          <w:rPr>
            <w:b/>
            <w:bCs/>
          </w:rPr>
          <w:t xml:space="preserve"> für Diskrete Materialflusssysteme</w:t>
        </w:r>
      </w:ins>
      <w:del w:id="5" w:author="christian.schwede@fh-bielefeld.de" w:date="2025-02-25T10:43:00Z">
        <w:r w:rsidDel="00125AB5">
          <w:rPr>
            <w:b/>
            <w:bCs/>
          </w:rPr>
          <w:delText xml:space="preserve">: </w:delText>
        </w:r>
      </w:del>
      <w:del w:id="6" w:author="Daniel Fischer" w:date="2025-03-11T10:44:00Z" w16du:dateUtc="2025-03-11T09:44:00Z">
        <w:r w:rsidDel="00094C71">
          <w:rPr>
            <w:b/>
            <w:bCs/>
          </w:rPr>
          <w:delText>Ein datengetriebenes Framework und Case Study</w:delText>
        </w:r>
        <w:commentRangeEnd w:id="0"/>
        <w:r w:rsidR="00125AB5" w:rsidDel="00094C71">
          <w:rPr>
            <w:rStyle w:val="Kommentarzeichen"/>
          </w:rPr>
          <w:commentReference w:id="0"/>
        </w:r>
      </w:del>
    </w:p>
    <w:p w14:paraId="48F4D39A" w14:textId="77777777" w:rsidR="002D54C2" w:rsidRDefault="002D54C2" w:rsidP="002D54C2">
      <w:pPr>
        <w:rPr>
          <w:b/>
          <w:bCs/>
        </w:rPr>
      </w:pPr>
    </w:p>
    <w:p w14:paraId="7366A305" w14:textId="77777777" w:rsidR="00125AB5" w:rsidRDefault="00125AB5" w:rsidP="002D54C2">
      <w:pPr>
        <w:rPr>
          <w:ins w:id="7" w:author="christian.schwede@fh-bielefeld.de" w:date="2025-02-25T10:43:00Z"/>
          <w:bCs/>
        </w:rPr>
      </w:pPr>
      <w:ins w:id="8" w:author="christian.schwede@fh-bielefeld.de" w:date="2025-02-25T10:43:00Z">
        <w:r>
          <w:rPr>
            <w:bCs/>
          </w:rPr>
          <w:t xml:space="preserve">Story: </w:t>
        </w:r>
      </w:ins>
    </w:p>
    <w:p w14:paraId="4388E795" w14:textId="77777777" w:rsidR="00125AB5" w:rsidRDefault="00125AB5">
      <w:pPr>
        <w:pStyle w:val="Listenabsatz"/>
        <w:numPr>
          <w:ilvl w:val="0"/>
          <w:numId w:val="4"/>
        </w:numPr>
        <w:rPr>
          <w:ins w:id="9" w:author="christian.schwede@fh-bielefeld.de" w:date="2025-02-25T10:45:00Z"/>
          <w:bCs/>
        </w:rPr>
        <w:pPrChange w:id="10" w:author="christian.schwede@fh-bielefeld.de" w:date="2025-02-25T10:43:00Z">
          <w:pPr/>
        </w:pPrChange>
      </w:pPr>
      <w:ins w:id="11" w:author="christian.schwede@fh-bielefeld.de" w:date="2025-02-25T10:44:00Z">
        <w:r>
          <w:rPr>
            <w:bCs/>
          </w:rPr>
          <w:t xml:space="preserve">V&amp;V von digitalen Zwillingen benötigt als ersten </w:t>
        </w:r>
      </w:ins>
      <w:ins w:id="12" w:author="christian.schwede@fh-bielefeld.de" w:date="2025-02-25T10:45:00Z">
        <w:r>
          <w:rPr>
            <w:bCs/>
          </w:rPr>
          <w:t>S</w:t>
        </w:r>
      </w:ins>
      <w:ins w:id="13" w:author="christian.schwede@fh-bielefeld.de" w:date="2025-02-25T10:44:00Z">
        <w:r>
          <w:rPr>
            <w:bCs/>
          </w:rPr>
          <w:t xml:space="preserve">chritt </w:t>
        </w:r>
      </w:ins>
      <w:ins w:id="14" w:author="christian.schwede@fh-bielefeld.de" w:date="2025-02-25T10:45:00Z">
        <w:r>
          <w:rPr>
            <w:bCs/>
          </w:rPr>
          <w:t xml:space="preserve">Referenzwert, die Vergleichen werden können (siehe </w:t>
        </w:r>
        <w:r w:rsidRPr="00125AB5">
          <w:rPr>
            <w:bCs/>
          </w:rPr>
          <w:t>SIMULATION-BASED DIGITAL TWINS: AN ACCREDITATION METHOD</w:t>
        </w:r>
        <w:r>
          <w:rPr>
            <w:bCs/>
          </w:rPr>
          <w:t>)</w:t>
        </w:r>
      </w:ins>
    </w:p>
    <w:p w14:paraId="76292734" w14:textId="77777777" w:rsidR="00125AB5" w:rsidRDefault="00125AB5">
      <w:pPr>
        <w:pStyle w:val="Listenabsatz"/>
        <w:numPr>
          <w:ilvl w:val="0"/>
          <w:numId w:val="4"/>
        </w:numPr>
        <w:rPr>
          <w:ins w:id="15" w:author="christian.schwede@fh-bielefeld.de" w:date="2025-02-25T10:47:00Z"/>
          <w:bCs/>
        </w:rPr>
        <w:pPrChange w:id="16" w:author="christian.schwede@fh-bielefeld.de" w:date="2025-02-25T10:43:00Z">
          <w:pPr/>
        </w:pPrChange>
      </w:pPr>
      <w:ins w:id="17" w:author="christian.schwede@fh-bielefeld.de" w:date="2025-02-25T10:45:00Z">
        <w:r>
          <w:rPr>
            <w:bCs/>
          </w:rPr>
          <w:t>Normalerweise sind diese Werte Use-</w:t>
        </w:r>
        <w:proofErr w:type="spellStart"/>
        <w:r>
          <w:rPr>
            <w:bCs/>
          </w:rPr>
          <w:t>case</w:t>
        </w:r>
        <w:proofErr w:type="spellEnd"/>
        <w:r>
          <w:rPr>
            <w:bCs/>
          </w:rPr>
          <w:t xml:space="preserve"> spe</w:t>
        </w:r>
      </w:ins>
      <w:ins w:id="18" w:author="christian.schwede@fh-bielefeld.de" w:date="2025-02-25T10:46:00Z">
        <w:r>
          <w:rPr>
            <w:bCs/>
          </w:rPr>
          <w:t xml:space="preserve">zifisch </w:t>
        </w:r>
      </w:ins>
      <w:ins w:id="19" w:author="christian.schwede@fh-bielefeld.de" w:date="2025-02-25T10:47:00Z">
        <w:r>
          <w:rPr>
            <w:bCs/>
          </w:rPr>
          <w:t xml:space="preserve">festzulegen und müssen im </w:t>
        </w:r>
        <w:proofErr w:type="spellStart"/>
        <w:r>
          <w:rPr>
            <w:bCs/>
          </w:rPr>
          <w:t>phyischen</w:t>
        </w:r>
        <w:proofErr w:type="spellEnd"/>
        <w:r>
          <w:rPr>
            <w:bCs/>
          </w:rPr>
          <w:t xml:space="preserve"> System und im digitalen Zwilling übereinstimmen</w:t>
        </w:r>
      </w:ins>
    </w:p>
    <w:p w14:paraId="23D1DB32" w14:textId="77777777" w:rsidR="00125AB5" w:rsidRDefault="00125AB5">
      <w:pPr>
        <w:pStyle w:val="Listenabsatz"/>
        <w:numPr>
          <w:ilvl w:val="0"/>
          <w:numId w:val="4"/>
        </w:numPr>
        <w:rPr>
          <w:ins w:id="20" w:author="christian.schwede@fh-bielefeld.de" w:date="2025-02-25T10:48:00Z"/>
          <w:bCs/>
        </w:rPr>
        <w:pPrChange w:id="21" w:author="christian.schwede@fh-bielefeld.de" w:date="2025-02-25T10:43:00Z">
          <w:pPr/>
        </w:pPrChange>
      </w:pPr>
      <w:ins w:id="22" w:author="christian.schwede@fh-bielefeld.de" w:date="2025-02-25T10:47:00Z">
        <w:r>
          <w:rPr>
            <w:bCs/>
          </w:rPr>
          <w:t>Bei Automatische generierten Zwillingen wird häufig auf Process Mining und das (</w:t>
        </w:r>
        <w:proofErr w:type="spellStart"/>
        <w:r>
          <w:rPr>
            <w:bCs/>
          </w:rPr>
          <w:t>object</w:t>
        </w:r>
        <w:proofErr w:type="spellEnd"/>
        <w:r>
          <w:rPr>
            <w:bCs/>
          </w:rPr>
          <w:t xml:space="preserve"> </w:t>
        </w:r>
        <w:proofErr w:type="spellStart"/>
        <w:r>
          <w:rPr>
            <w:bCs/>
          </w:rPr>
          <w:t>centr</w:t>
        </w:r>
      </w:ins>
      <w:ins w:id="23" w:author="christian.schwede@fh-bielefeld.de" w:date="2025-02-25T10:48:00Z">
        <w:r>
          <w:rPr>
            <w:bCs/>
          </w:rPr>
          <w:t>ic</w:t>
        </w:r>
        <w:proofErr w:type="spellEnd"/>
        <w:r>
          <w:rPr>
            <w:bCs/>
          </w:rPr>
          <w:t xml:space="preserve">) </w:t>
        </w:r>
      </w:ins>
      <w:proofErr w:type="spellStart"/>
      <w:ins w:id="24" w:author="christian.schwede@fh-bielefeld.de" w:date="2025-02-25T10:47:00Z">
        <w:r>
          <w:rPr>
            <w:bCs/>
          </w:rPr>
          <w:t>Eventlog</w:t>
        </w:r>
      </w:ins>
      <w:proofErr w:type="spellEnd"/>
      <w:ins w:id="25" w:author="christian.schwede@fh-bielefeld.de" w:date="2025-02-25T10:48:00Z">
        <w:r>
          <w:rPr>
            <w:bCs/>
          </w:rPr>
          <w:t xml:space="preserve"> Format gesetzt</w:t>
        </w:r>
      </w:ins>
    </w:p>
    <w:p w14:paraId="44D2D6D2" w14:textId="77777777" w:rsidR="00125AB5" w:rsidRDefault="00150A81">
      <w:pPr>
        <w:pStyle w:val="Listenabsatz"/>
        <w:numPr>
          <w:ilvl w:val="0"/>
          <w:numId w:val="4"/>
        </w:numPr>
        <w:rPr>
          <w:ins w:id="26" w:author="christian.schwede@fh-bielefeld.de" w:date="2025-02-25T10:49:00Z"/>
          <w:bCs/>
        </w:rPr>
        <w:pPrChange w:id="27" w:author="christian.schwede@fh-bielefeld.de" w:date="2025-02-25T10:49:00Z">
          <w:pPr/>
        </w:pPrChange>
      </w:pPr>
      <w:ins w:id="28" w:author="christian.schwede@fh-bielefeld.de" w:date="2025-02-25T10:48:00Z">
        <w:r w:rsidRPr="00150A81">
          <w:rPr>
            <w:bCs/>
          </w:rPr>
          <w:t xml:space="preserve">Gerade bei der automatischen </w:t>
        </w:r>
        <w:proofErr w:type="spellStart"/>
        <w:r w:rsidRPr="00150A81">
          <w:rPr>
            <w:bCs/>
          </w:rPr>
          <w:t>erstellung</w:t>
        </w:r>
        <w:proofErr w:type="spellEnd"/>
        <w:r w:rsidRPr="00150A81">
          <w:rPr>
            <w:bCs/>
          </w:rPr>
          <w:t xml:space="preserve"> </w:t>
        </w:r>
      </w:ins>
      <w:ins w:id="29" w:author="christian.schwede@fh-bielefeld.de" w:date="2025-02-25T10:49:00Z">
        <w:r w:rsidRPr="00150A81">
          <w:rPr>
            <w:bCs/>
          </w:rPr>
          <w:t>macht ein manuelle</w:t>
        </w:r>
        <w:r>
          <w:rPr>
            <w:bCs/>
          </w:rPr>
          <w:t>s</w:t>
        </w:r>
        <w:r w:rsidRPr="00150A81">
          <w:rPr>
            <w:bCs/>
          </w:rPr>
          <w:t xml:space="preserve"> V&amp;V wenig Sinn</w:t>
        </w:r>
        <w:r>
          <w:rPr>
            <w:bCs/>
          </w:rPr>
          <w:t>, da es wieder manuellen Expertenaufwand erhöht</w:t>
        </w:r>
      </w:ins>
    </w:p>
    <w:p w14:paraId="6787FEF8" w14:textId="77777777" w:rsidR="00150A81" w:rsidRDefault="00150A81">
      <w:pPr>
        <w:pStyle w:val="Listenabsatz"/>
        <w:numPr>
          <w:ilvl w:val="0"/>
          <w:numId w:val="4"/>
        </w:numPr>
        <w:rPr>
          <w:ins w:id="30" w:author="christian.schwede@fh-bielefeld.de" w:date="2025-02-25T10:50:00Z"/>
          <w:bCs/>
        </w:rPr>
        <w:pPrChange w:id="31" w:author="christian.schwede@fh-bielefeld.de" w:date="2025-02-25T10:49:00Z">
          <w:pPr/>
        </w:pPrChange>
      </w:pPr>
      <w:ins w:id="32" w:author="christian.schwede@fh-bielefeld.de" w:date="2025-02-25T10:49:00Z">
        <w:r>
          <w:rPr>
            <w:bCs/>
          </w:rPr>
          <w:t>Hier soll also ein V&amp;V Verfahren entwickelt werden das Use</w:t>
        </w:r>
      </w:ins>
      <w:ins w:id="33" w:author="christian.schwede@fh-bielefeld.de" w:date="2025-02-25T10:50:00Z">
        <w:r>
          <w:rPr>
            <w:bCs/>
          </w:rPr>
          <w:t>-</w:t>
        </w:r>
        <w:proofErr w:type="spellStart"/>
        <w:r>
          <w:rPr>
            <w:bCs/>
          </w:rPr>
          <w:t>case</w:t>
        </w:r>
        <w:proofErr w:type="spellEnd"/>
        <w:r>
          <w:rPr>
            <w:bCs/>
          </w:rPr>
          <w:t xml:space="preserve"> unabhängig automatisiert eingesetzt werden kann</w:t>
        </w:r>
      </w:ins>
    </w:p>
    <w:p w14:paraId="674D5146" w14:textId="77777777" w:rsidR="00150A81" w:rsidRPr="00150A81" w:rsidRDefault="00150A81">
      <w:pPr>
        <w:pStyle w:val="Listenabsatz"/>
        <w:numPr>
          <w:ilvl w:val="0"/>
          <w:numId w:val="4"/>
        </w:numPr>
        <w:rPr>
          <w:ins w:id="34" w:author="christian.schwede@fh-bielefeld.de" w:date="2025-02-25T10:43:00Z"/>
          <w:bCs/>
        </w:rPr>
        <w:pPrChange w:id="35" w:author="christian.schwede@fh-bielefeld.de" w:date="2025-02-25T10:49:00Z">
          <w:pPr/>
        </w:pPrChange>
      </w:pPr>
      <w:ins w:id="36" w:author="christian.schwede@fh-bielefeld.de" w:date="2025-02-25T10:50:00Z">
        <w:r w:rsidRPr="00150A81">
          <w:rPr>
            <w:bCs/>
          </w:rPr>
          <w:t xml:space="preserve">Kernidee: das </w:t>
        </w:r>
        <w:proofErr w:type="spellStart"/>
        <w:r w:rsidRPr="00150A81">
          <w:rPr>
            <w:bCs/>
          </w:rPr>
          <w:t>object-centric</w:t>
        </w:r>
        <w:proofErr w:type="spellEnd"/>
        <w:r w:rsidRPr="00150A81">
          <w:rPr>
            <w:bCs/>
          </w:rPr>
          <w:t xml:space="preserve"> E</w:t>
        </w:r>
        <w:r w:rsidRPr="00150A81">
          <w:rPr>
            <w:bCs/>
            <w:rPrChange w:id="37" w:author="christian.schwede@fh-bielefeld.de" w:date="2025-02-25T10:51:00Z">
              <w:rPr>
                <w:bCs/>
                <w:lang w:val="en-US"/>
              </w:rPr>
            </w:rPrChange>
          </w:rPr>
          <w:t xml:space="preserve">vent log dient als </w:t>
        </w:r>
      </w:ins>
      <w:ins w:id="38" w:author="christian.schwede@fh-bielefeld.de" w:date="2025-02-25T10:51:00Z">
        <w:r w:rsidRPr="00150A81">
          <w:rPr>
            <w:bCs/>
            <w:rPrChange w:id="39" w:author="christian.schwede@fh-bielefeld.de" w:date="2025-02-25T10:51:00Z">
              <w:rPr>
                <w:bCs/>
                <w:lang w:val="en-US"/>
              </w:rPr>
            </w:rPrChange>
          </w:rPr>
          <w:t>Grundla</w:t>
        </w:r>
        <w:r>
          <w:rPr>
            <w:bCs/>
          </w:rPr>
          <w:t>ge für V&amp;V</w:t>
        </w:r>
      </w:ins>
    </w:p>
    <w:p w14:paraId="1C33DAD3" w14:textId="77777777" w:rsidR="00125AB5" w:rsidRDefault="00125AB5" w:rsidP="002D54C2">
      <w:pPr>
        <w:rPr>
          <w:ins w:id="40" w:author="christian.schwede@fh-bielefeld.de" w:date="2025-02-25T11:02:00Z"/>
          <w:bCs/>
        </w:rPr>
      </w:pPr>
    </w:p>
    <w:p w14:paraId="0C5E95D1" w14:textId="77777777" w:rsidR="00410A44" w:rsidRDefault="00410A44" w:rsidP="002D54C2">
      <w:pPr>
        <w:rPr>
          <w:ins w:id="41" w:author="christian.schwede@fh-bielefeld.de" w:date="2025-02-25T11:02:00Z"/>
          <w:bCs/>
        </w:rPr>
      </w:pPr>
      <w:ins w:id="42" w:author="christian.schwede@fh-bielefeld.de" w:date="2025-02-25T11:02:00Z">
        <w:r>
          <w:rPr>
            <w:bCs/>
          </w:rPr>
          <w:t>Vorgehen:</w:t>
        </w:r>
      </w:ins>
    </w:p>
    <w:p w14:paraId="23A61924" w14:textId="77777777" w:rsidR="00410A44" w:rsidRDefault="00410A44">
      <w:pPr>
        <w:pStyle w:val="Listenabsatz"/>
        <w:numPr>
          <w:ilvl w:val="0"/>
          <w:numId w:val="5"/>
        </w:numPr>
        <w:rPr>
          <w:ins w:id="43" w:author="christian.schwede@fh-bielefeld.de" w:date="2025-02-25T11:03:00Z"/>
          <w:bCs/>
        </w:rPr>
        <w:pPrChange w:id="44" w:author="christian.schwede@fh-bielefeld.de" w:date="2025-02-25T11:02:00Z">
          <w:pPr/>
        </w:pPrChange>
      </w:pPr>
      <w:proofErr w:type="spellStart"/>
      <w:ins w:id="45" w:author="christian.schwede@fh-bielefeld.de" w:date="2025-02-25T11:03:00Z">
        <w:r>
          <w:rPr>
            <w:bCs/>
          </w:rPr>
          <w:t>Eventlog</w:t>
        </w:r>
        <w:proofErr w:type="spellEnd"/>
        <w:r>
          <w:rPr>
            <w:bCs/>
          </w:rPr>
          <w:t xml:space="preserve"> zeitlich aufsteigen sortieren</w:t>
        </w:r>
      </w:ins>
    </w:p>
    <w:p w14:paraId="361F45FB" w14:textId="6095DBD4" w:rsidR="00410A44" w:rsidRPr="00A7462B" w:rsidRDefault="00410A44">
      <w:pPr>
        <w:pStyle w:val="Listenabsatz"/>
        <w:numPr>
          <w:ilvl w:val="0"/>
          <w:numId w:val="5"/>
        </w:numPr>
        <w:rPr>
          <w:ins w:id="46" w:author="christian.schwede@fh-bielefeld.de" w:date="2025-02-25T11:03:00Z"/>
          <w:bCs/>
          <w:rPrChange w:id="47" w:author="christian.schwede@fh-bielefeld.de" w:date="2025-02-25T11:09:00Z">
            <w:rPr>
              <w:ins w:id="48" w:author="christian.schwede@fh-bielefeld.de" w:date="2025-02-25T11:03:00Z"/>
              <w:bCs/>
              <w:lang w:val="en-US"/>
            </w:rPr>
          </w:rPrChange>
        </w:rPr>
        <w:pPrChange w:id="49" w:author="christian.schwede@fh-bielefeld.de" w:date="2025-02-25T11:02:00Z">
          <w:pPr/>
        </w:pPrChange>
      </w:pPr>
      <w:proofErr w:type="spellStart"/>
      <w:proofErr w:type="gramStart"/>
      <w:ins w:id="50" w:author="christian.schwede@fh-bielefeld.de" w:date="2025-02-25T11:03:00Z">
        <w:r w:rsidRPr="00A7462B">
          <w:rPr>
            <w:bCs/>
          </w:rPr>
          <w:t>Train,validation</w:t>
        </w:r>
        <w:proofErr w:type="spellEnd"/>
        <w:proofErr w:type="gramEnd"/>
        <w:r w:rsidRPr="00A7462B">
          <w:rPr>
            <w:bCs/>
          </w:rPr>
          <w:t xml:space="preserve"> und </w:t>
        </w:r>
        <w:proofErr w:type="spellStart"/>
        <w:r w:rsidRPr="00A7462B">
          <w:rPr>
            <w:bCs/>
          </w:rPr>
          <w:t>test</w:t>
        </w:r>
        <w:proofErr w:type="spellEnd"/>
        <w:r w:rsidRPr="00A7462B">
          <w:rPr>
            <w:bCs/>
          </w:rPr>
          <w:t xml:space="preserve"> </w:t>
        </w:r>
        <w:proofErr w:type="spellStart"/>
        <w:r w:rsidRPr="00A7462B">
          <w:rPr>
            <w:bCs/>
          </w:rPr>
          <w:t>s</w:t>
        </w:r>
        <w:r w:rsidRPr="00A7462B">
          <w:rPr>
            <w:bCs/>
            <w:rPrChange w:id="51" w:author="christian.schwede@fh-bielefeld.de" w:date="2025-02-25T11:09:00Z">
              <w:rPr>
                <w:bCs/>
                <w:lang w:val="en-US"/>
              </w:rPr>
            </w:rPrChange>
          </w:rPr>
          <w:t>et</w:t>
        </w:r>
        <w:proofErr w:type="spellEnd"/>
        <w:r w:rsidRPr="00A7462B">
          <w:rPr>
            <w:bCs/>
            <w:rPrChange w:id="52" w:author="christian.schwede@fh-bielefeld.de" w:date="2025-02-25T11:09:00Z">
              <w:rPr>
                <w:bCs/>
                <w:lang w:val="en-US"/>
              </w:rPr>
            </w:rPrChange>
          </w:rPr>
          <w:t xml:space="preserve"> bestimmen</w:t>
        </w:r>
      </w:ins>
      <w:ins w:id="53" w:author="christian.schwede@fh-bielefeld.de" w:date="2025-02-25T11:09:00Z">
        <w:r w:rsidR="00A7462B" w:rsidRPr="00A7462B">
          <w:rPr>
            <w:bCs/>
            <w:rPrChange w:id="54" w:author="christian.schwede@fh-bielefeld.de" w:date="2025-02-25T11:09:00Z">
              <w:rPr>
                <w:bCs/>
                <w:lang w:val="en-US"/>
              </w:rPr>
            </w:rPrChange>
          </w:rPr>
          <w:t xml:space="preserve"> und</w:t>
        </w:r>
        <w:r w:rsidR="00A7462B">
          <w:rPr>
            <w:bCs/>
          </w:rPr>
          <w:t xml:space="preserve"> </w:t>
        </w:r>
        <w:r w:rsidR="00A7462B" w:rsidRPr="00A7462B">
          <w:rPr>
            <w:bCs/>
            <w:rPrChange w:id="55" w:author="christian.schwede@fh-bielefeld.de" w:date="2025-02-25T11:09:00Z">
              <w:rPr>
                <w:bCs/>
                <w:lang w:val="en-US"/>
              </w:rPr>
            </w:rPrChange>
          </w:rPr>
          <w:t>mi</w:t>
        </w:r>
        <w:r w:rsidR="00A7462B">
          <w:rPr>
            <w:bCs/>
          </w:rPr>
          <w:t>t 1 labeln</w:t>
        </w:r>
      </w:ins>
    </w:p>
    <w:p w14:paraId="0D620911" w14:textId="3749D4C6" w:rsidR="00AC5A9F" w:rsidRPr="00AC5A9F" w:rsidRDefault="00AC5A9F">
      <w:pPr>
        <w:pStyle w:val="Listenabsatz"/>
        <w:numPr>
          <w:ilvl w:val="0"/>
          <w:numId w:val="5"/>
        </w:numPr>
        <w:rPr>
          <w:ins w:id="56" w:author="christian.schwede@fh-bielefeld.de" w:date="2025-02-25T11:11:00Z"/>
          <w:bCs/>
        </w:rPr>
        <w:pPrChange w:id="57" w:author="christian.schwede@fh-bielefeld.de" w:date="2025-02-25T11:02:00Z">
          <w:pPr/>
        </w:pPrChange>
      </w:pPr>
      <w:ins w:id="58" w:author="christian.schwede@fh-bielefeld.de" w:date="2025-02-25T11:11:00Z">
        <w:r w:rsidRPr="00AC5A9F">
          <w:rPr>
            <w:bCs/>
          </w:rPr>
          <w:t>Aufträge aus den Daten generieren</w:t>
        </w:r>
      </w:ins>
    </w:p>
    <w:p w14:paraId="68CC8818" w14:textId="06E6DD0B" w:rsidR="00410A44" w:rsidRDefault="00410A44">
      <w:pPr>
        <w:pStyle w:val="Listenabsatz"/>
        <w:numPr>
          <w:ilvl w:val="0"/>
          <w:numId w:val="5"/>
        </w:numPr>
        <w:rPr>
          <w:ins w:id="59" w:author="christian.schwede@fh-bielefeld.de" w:date="2025-02-25T11:11:00Z"/>
          <w:bCs/>
        </w:rPr>
        <w:pPrChange w:id="60" w:author="christian.schwede@fh-bielefeld.de" w:date="2025-02-25T11:02:00Z">
          <w:pPr/>
        </w:pPrChange>
      </w:pPr>
      <w:ins w:id="61" w:author="christian.schwede@fh-bielefeld.de" w:date="2025-02-25T11:03:00Z">
        <w:r w:rsidRPr="00410A44">
          <w:rPr>
            <w:bCs/>
            <w:rPrChange w:id="62" w:author="christian.schwede@fh-bielefeld.de" w:date="2025-02-25T11:04:00Z">
              <w:rPr>
                <w:bCs/>
                <w:lang w:val="en-US"/>
              </w:rPr>
            </w:rPrChange>
          </w:rPr>
          <w:t xml:space="preserve">Für </w:t>
        </w:r>
      </w:ins>
      <w:ins w:id="63" w:author="christian.schwede@fh-bielefeld.de" w:date="2025-02-25T11:04:00Z">
        <w:r>
          <w:rPr>
            <w:bCs/>
          </w:rPr>
          <w:t xml:space="preserve">Training, </w:t>
        </w:r>
      </w:ins>
      <w:ins w:id="64" w:author="christian.schwede@fh-bielefeld.de" w:date="2025-02-25T11:03:00Z">
        <w:r w:rsidRPr="00410A44">
          <w:rPr>
            <w:bCs/>
            <w:rPrChange w:id="65" w:author="christian.schwede@fh-bielefeld.de" w:date="2025-02-25T11:04:00Z">
              <w:rPr>
                <w:bCs/>
                <w:lang w:val="en-US"/>
              </w:rPr>
            </w:rPrChange>
          </w:rPr>
          <w:t>Validati</w:t>
        </w:r>
      </w:ins>
      <w:ins w:id="66" w:author="christian.schwede@fh-bielefeld.de" w:date="2025-02-25T11:04:00Z">
        <w:r w:rsidRPr="00410A44">
          <w:rPr>
            <w:bCs/>
          </w:rPr>
          <w:t xml:space="preserve">on und </w:t>
        </w:r>
        <w:r>
          <w:rPr>
            <w:bCs/>
          </w:rPr>
          <w:t>T</w:t>
        </w:r>
        <w:r w:rsidRPr="00410A44">
          <w:rPr>
            <w:bCs/>
            <w:rPrChange w:id="67" w:author="christian.schwede@fh-bielefeld.de" w:date="2025-02-25T11:04:00Z">
              <w:rPr>
                <w:bCs/>
                <w:lang w:val="en-US"/>
              </w:rPr>
            </w:rPrChange>
          </w:rPr>
          <w:t>est Z</w:t>
        </w:r>
        <w:r>
          <w:rPr>
            <w:bCs/>
          </w:rPr>
          <w:t>eitraum</w:t>
        </w:r>
      </w:ins>
      <w:ins w:id="68" w:author="christian.schwede@fh-bielefeld.de" w:date="2025-02-25T11:11:00Z">
        <w:r w:rsidR="00AC5A9F">
          <w:rPr>
            <w:bCs/>
          </w:rPr>
          <w:t xml:space="preserve"> (mit selben Auftragsdaten)</w:t>
        </w:r>
      </w:ins>
      <w:ins w:id="69" w:author="christian.schwede@fh-bielefeld.de" w:date="2025-02-25T11:04:00Z">
        <w:r>
          <w:rPr>
            <w:bCs/>
          </w:rPr>
          <w:t xml:space="preserve"> Eventlogs mit der Simulation erzeugen</w:t>
        </w:r>
      </w:ins>
      <w:ins w:id="70" w:author="christian.schwede@fh-bielefeld.de" w:date="2025-02-25T11:09:00Z">
        <w:r w:rsidR="00A7462B">
          <w:rPr>
            <w:bCs/>
          </w:rPr>
          <w:t xml:space="preserve"> und mit 0 Labeln</w:t>
        </w:r>
      </w:ins>
    </w:p>
    <w:p w14:paraId="098DFFBA" w14:textId="77777777" w:rsidR="00410A44" w:rsidRDefault="00410A44">
      <w:pPr>
        <w:pStyle w:val="Listenabsatz"/>
        <w:numPr>
          <w:ilvl w:val="0"/>
          <w:numId w:val="5"/>
        </w:numPr>
        <w:rPr>
          <w:ins w:id="71" w:author="christian.schwede@fh-bielefeld.de" w:date="2025-02-25T11:05:00Z"/>
          <w:bCs/>
        </w:rPr>
        <w:pPrChange w:id="72" w:author="christian.schwede@fh-bielefeld.de" w:date="2025-02-25T11:02:00Z">
          <w:pPr/>
        </w:pPrChange>
      </w:pPr>
      <w:proofErr w:type="spellStart"/>
      <w:ins w:id="73" w:author="christian.schwede@fh-bielefeld.de" w:date="2025-02-25T11:03:00Z">
        <w:r w:rsidRPr="00410A44">
          <w:rPr>
            <w:bCs/>
            <w:rPrChange w:id="74" w:author="christian.schwede@fh-bielefeld.de" w:date="2025-02-25T11:05:00Z">
              <w:rPr>
                <w:bCs/>
                <w:lang w:val="en-US"/>
              </w:rPr>
            </w:rPrChange>
          </w:rPr>
          <w:t>Classifier</w:t>
        </w:r>
        <w:proofErr w:type="spellEnd"/>
        <w:r w:rsidRPr="00410A44">
          <w:rPr>
            <w:bCs/>
            <w:rPrChange w:id="75" w:author="christian.schwede@fh-bielefeld.de" w:date="2025-02-25T11:05:00Z">
              <w:rPr>
                <w:bCs/>
                <w:lang w:val="en-US"/>
              </w:rPr>
            </w:rPrChange>
          </w:rPr>
          <w:t xml:space="preserve"> trainieren () und validieren</w:t>
        </w:r>
      </w:ins>
      <w:ins w:id="76" w:author="christian.schwede@fh-bielefeld.de" w:date="2025-02-25T11:05:00Z">
        <w:r w:rsidRPr="00410A44">
          <w:rPr>
            <w:bCs/>
            <w:rPrChange w:id="77" w:author="christian.schwede@fh-bielefeld.de" w:date="2025-02-25T11:05:00Z">
              <w:rPr>
                <w:bCs/>
                <w:lang w:val="en-US"/>
              </w:rPr>
            </w:rPrChange>
          </w:rPr>
          <w:t xml:space="preserve"> </w:t>
        </w:r>
        <w:proofErr w:type="spellStart"/>
        <w:r w:rsidRPr="00410A44">
          <w:rPr>
            <w:bCs/>
            <w:rPrChange w:id="78" w:author="christian.schwede@fh-bielefeld.de" w:date="2025-02-25T11:05:00Z">
              <w:rPr>
                <w:bCs/>
                <w:lang w:val="en-US"/>
              </w:rPr>
            </w:rPrChange>
          </w:rPr>
          <w:t>g</w:t>
        </w:r>
        <w:r>
          <w:rPr>
            <w:bCs/>
          </w:rPr>
          <w:t>egenfalls</w:t>
        </w:r>
        <w:proofErr w:type="spellEnd"/>
        <w:r>
          <w:rPr>
            <w:bCs/>
          </w:rPr>
          <w:t xml:space="preserve"> Hyperparameter </w:t>
        </w:r>
        <w:proofErr w:type="spellStart"/>
        <w:r>
          <w:rPr>
            <w:bCs/>
          </w:rPr>
          <w:t>anpasssen</w:t>
        </w:r>
        <w:proofErr w:type="spellEnd"/>
        <w:r>
          <w:rPr>
            <w:bCs/>
          </w:rPr>
          <w:t>.</w:t>
        </w:r>
      </w:ins>
    </w:p>
    <w:p w14:paraId="2798317A" w14:textId="77777777" w:rsidR="00410A44" w:rsidRDefault="00410A44">
      <w:pPr>
        <w:pStyle w:val="Listenabsatz"/>
        <w:numPr>
          <w:ilvl w:val="0"/>
          <w:numId w:val="5"/>
        </w:numPr>
        <w:rPr>
          <w:ins w:id="79" w:author="christian.schwede@fh-bielefeld.de" w:date="2025-02-25T11:06:00Z"/>
          <w:bCs/>
        </w:rPr>
        <w:pPrChange w:id="80" w:author="christian.schwede@fh-bielefeld.de" w:date="2025-02-25T11:02:00Z">
          <w:pPr/>
        </w:pPrChange>
      </w:pPr>
      <w:ins w:id="81" w:author="christian.schwede@fh-bielefeld.de" w:date="2025-02-25T11:05:00Z">
        <w:r>
          <w:rPr>
            <w:bCs/>
          </w:rPr>
          <w:t>Wenn Model schon jetzt perfekt, testweise realistische Fehler in original Eventlog</w:t>
        </w:r>
      </w:ins>
      <w:ins w:id="82" w:author="christian.schwede@fh-bielefeld.de" w:date="2025-02-25T11:06:00Z">
        <w:r>
          <w:rPr>
            <w:bCs/>
          </w:rPr>
          <w:t xml:space="preserve">s von Validierung und </w:t>
        </w:r>
        <w:proofErr w:type="spellStart"/>
        <w:r>
          <w:rPr>
            <w:bCs/>
          </w:rPr>
          <w:t>Testset</w:t>
        </w:r>
        <w:proofErr w:type="spellEnd"/>
        <w:r>
          <w:rPr>
            <w:bCs/>
          </w:rPr>
          <w:t xml:space="preserve"> einbauen </w:t>
        </w:r>
      </w:ins>
    </w:p>
    <w:p w14:paraId="14AEE3EC" w14:textId="77777777" w:rsidR="00410A44" w:rsidRDefault="00410A44">
      <w:pPr>
        <w:pStyle w:val="Listenabsatz"/>
        <w:numPr>
          <w:ilvl w:val="0"/>
          <w:numId w:val="5"/>
        </w:numPr>
        <w:rPr>
          <w:ins w:id="83" w:author="christian.schwede@fh-bielefeld.de" w:date="2025-02-25T11:06:00Z"/>
          <w:bCs/>
        </w:rPr>
        <w:pPrChange w:id="84" w:author="christian.schwede@fh-bielefeld.de" w:date="2025-02-25T11:02:00Z">
          <w:pPr/>
        </w:pPrChange>
      </w:pPr>
      <w:ins w:id="85" w:author="christian.schwede@fh-bielefeld.de" w:date="2025-02-25T11:06:00Z">
        <w:r>
          <w:rPr>
            <w:bCs/>
          </w:rPr>
          <w:t>Das V&amp;V System sollte nun die Abweichung erkennen</w:t>
        </w:r>
      </w:ins>
    </w:p>
    <w:p w14:paraId="146A9CF8" w14:textId="77777777" w:rsidR="00410A44" w:rsidRPr="00410A44" w:rsidRDefault="00410A44">
      <w:pPr>
        <w:pStyle w:val="Listenabsatz"/>
        <w:numPr>
          <w:ilvl w:val="0"/>
          <w:numId w:val="5"/>
        </w:numPr>
        <w:rPr>
          <w:ins w:id="86" w:author="christian.schwede@fh-bielefeld.de" w:date="2025-02-25T11:02:00Z"/>
          <w:bCs/>
        </w:rPr>
        <w:pPrChange w:id="87" w:author="christian.schwede@fh-bielefeld.de" w:date="2025-02-25T11:02:00Z">
          <w:pPr/>
        </w:pPrChange>
      </w:pPr>
      <w:ins w:id="88" w:author="christian.schwede@fh-bielefeld.de" w:date="2025-02-25T11:06:00Z">
        <w:r>
          <w:rPr>
            <w:bCs/>
          </w:rPr>
          <w:t xml:space="preserve">Framework auf </w:t>
        </w:r>
        <w:proofErr w:type="spellStart"/>
        <w:r>
          <w:rPr>
            <w:bCs/>
          </w:rPr>
          <w:t>Schmausdaten</w:t>
        </w:r>
        <w:proofErr w:type="spellEnd"/>
        <w:r>
          <w:rPr>
            <w:bCs/>
          </w:rPr>
          <w:t xml:space="preserve"> final testen</w:t>
        </w:r>
      </w:ins>
    </w:p>
    <w:p w14:paraId="59148D77" w14:textId="77777777" w:rsidR="00410A44" w:rsidRPr="00410A44" w:rsidRDefault="00410A44" w:rsidP="00410A44">
      <w:pPr>
        <w:pStyle w:val="Default"/>
        <w:rPr>
          <w:ins w:id="89" w:author="christian.schwede@fh-bielefeld.de" w:date="2025-02-25T11:02:00Z"/>
        </w:rPr>
      </w:pPr>
    </w:p>
    <w:p w14:paraId="0483F0FD" w14:textId="77777777" w:rsidR="00410A44" w:rsidRPr="00410A44" w:rsidRDefault="00410A44" w:rsidP="00410A44">
      <w:pPr>
        <w:rPr>
          <w:ins w:id="90" w:author="christian.schwede@fh-bielefeld.de" w:date="2025-02-25T10:43:00Z"/>
          <w:bCs/>
          <w:lang w:val="en-US"/>
          <w:rPrChange w:id="91" w:author="christian.schwede@fh-bielefeld.de" w:date="2025-02-25T11:02:00Z">
            <w:rPr>
              <w:ins w:id="92" w:author="christian.schwede@fh-bielefeld.de" w:date="2025-02-25T10:43:00Z"/>
              <w:bCs/>
            </w:rPr>
          </w:rPrChange>
        </w:rPr>
      </w:pPr>
      <w:ins w:id="93" w:author="christian.schwede@fh-bielefeld.de" w:date="2025-02-25T11:02:00Z">
        <w:r w:rsidRPr="00094C71">
          <w:rPr>
            <w:lang w:val="en-US"/>
            <w:rPrChange w:id="94" w:author="Daniel Fischer" w:date="2025-03-11T10:44:00Z" w16du:dateUtc="2025-03-11T09:44:00Z">
              <w:rPr/>
            </w:rPrChange>
          </w:rPr>
          <w:t xml:space="preserve"> </w:t>
        </w:r>
        <w:r w:rsidRPr="00410A44">
          <w:rPr>
            <w:b/>
            <w:bCs/>
            <w:lang w:val="en-US"/>
            <w:rPrChange w:id="95" w:author="christian.schwede@fh-bielefeld.de" w:date="2025-02-25T11:02:00Z">
              <w:rPr>
                <w:b/>
                <w:bCs/>
              </w:rPr>
            </w:rPrChange>
          </w:rPr>
          <w:t>SIMULATION-BASED DIGITAL TWINS: AN ACCREDITATION METHOD</w:t>
        </w:r>
      </w:ins>
    </w:p>
    <w:p w14:paraId="54C0DCD2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 xml:space="preserve">Uneinheitliche Datenformate bis auf </w:t>
      </w:r>
      <w:proofErr w:type="spellStart"/>
      <w:r w:rsidRPr="002D54C2">
        <w:rPr>
          <w:bCs/>
        </w:rPr>
        <w:t>Eventlog</w:t>
      </w:r>
      <w:proofErr w:type="spellEnd"/>
      <w:r w:rsidRPr="002D54C2">
        <w:rPr>
          <w:bCs/>
        </w:rPr>
        <w:t xml:space="preserve"> f</w:t>
      </w:r>
      <w:r w:rsidRPr="002D54C2">
        <w:rPr>
          <w:rFonts w:hint="eastAsia"/>
          <w:bCs/>
        </w:rPr>
        <w:t>ü</w:t>
      </w:r>
      <w:r w:rsidRPr="002D54C2">
        <w:rPr>
          <w:bCs/>
        </w:rPr>
        <w:t>r DT</w:t>
      </w:r>
    </w:p>
    <w:p w14:paraId="05E44600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>- Automatisch = Stets aktuell und Warnung direkt, wenn Twin nicht mehr Realit</w:t>
      </w:r>
      <w:r w:rsidRPr="002D54C2">
        <w:rPr>
          <w:rFonts w:hint="eastAsia"/>
          <w:bCs/>
        </w:rPr>
        <w:t>ä</w:t>
      </w:r>
      <w:r w:rsidRPr="002D54C2">
        <w:rPr>
          <w:bCs/>
        </w:rPr>
        <w:t>t abbildet =&gt; Online Validierung</w:t>
      </w:r>
    </w:p>
    <w:p w14:paraId="215E1C15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>- Hoher Komplexit</w:t>
      </w:r>
      <w:r w:rsidRPr="002D54C2">
        <w:rPr>
          <w:rFonts w:hint="eastAsia"/>
          <w:bCs/>
        </w:rPr>
        <w:t>ä</w:t>
      </w:r>
      <w:r w:rsidRPr="002D54C2">
        <w:rPr>
          <w:bCs/>
        </w:rPr>
        <w:t>tsgrad braucht automatische Verfahren</w:t>
      </w:r>
    </w:p>
    <w:p w14:paraId="3268204E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>- Framework f</w:t>
      </w:r>
      <w:r w:rsidRPr="002D54C2">
        <w:rPr>
          <w:rFonts w:hint="eastAsia"/>
          <w:bCs/>
        </w:rPr>
        <w:t>ö</w:t>
      </w:r>
      <w:r w:rsidRPr="002D54C2">
        <w:rPr>
          <w:bCs/>
        </w:rPr>
        <w:t>rdert Standardisierung und Transparenz</w:t>
      </w:r>
    </w:p>
    <w:p w14:paraId="5FAC1F89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>- Skalierbarkeit automatisierter Ans</w:t>
      </w:r>
      <w:r w:rsidRPr="002D54C2">
        <w:rPr>
          <w:rFonts w:hint="eastAsia"/>
          <w:bCs/>
        </w:rPr>
        <w:t>ä</w:t>
      </w:r>
      <w:r w:rsidRPr="002D54C2">
        <w:rPr>
          <w:bCs/>
        </w:rPr>
        <w:t>tze</w:t>
      </w:r>
    </w:p>
    <w:p w14:paraId="6942A462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>- Manuelle Validierungen k</w:t>
      </w:r>
      <w:r w:rsidRPr="002D54C2">
        <w:rPr>
          <w:rFonts w:hint="eastAsia"/>
          <w:bCs/>
        </w:rPr>
        <w:t>ö</w:t>
      </w:r>
      <w:r w:rsidRPr="002D54C2">
        <w:rPr>
          <w:bCs/>
        </w:rPr>
        <w:t>nnen Bias enthalten</w:t>
      </w:r>
    </w:p>
    <w:p w14:paraId="3CA926BB" w14:textId="77777777" w:rsidR="002D54C2" w:rsidRPr="002D54C2" w:rsidRDefault="002D54C2" w:rsidP="002D54C2">
      <w:pPr>
        <w:rPr>
          <w:bCs/>
        </w:rPr>
      </w:pPr>
      <w:r w:rsidRPr="002D54C2">
        <w:rPr>
          <w:bCs/>
        </w:rPr>
        <w:t>- Kosteneinsparungen</w:t>
      </w:r>
    </w:p>
    <w:p w14:paraId="403FB9B0" w14:textId="77777777" w:rsidR="002D54C2" w:rsidRDefault="002D54C2" w:rsidP="002D54C2">
      <w:pPr>
        <w:rPr>
          <w:b/>
          <w:bCs/>
        </w:rPr>
      </w:pPr>
    </w:p>
    <w:p w14:paraId="67C36209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76CEB425">
          <v:rect id="_x0000_i1025" style="width:453.6pt;height:1.5pt" o:hralign="center" o:hrstd="t" o:hr="t" fillcolor="#a0a0a0" stroked="f"/>
        </w:pict>
      </w:r>
    </w:p>
    <w:p w14:paraId="4D94EFF3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1. Einleitung (6-8 Seiten)</w:t>
      </w:r>
    </w:p>
    <w:p w14:paraId="65C620B5" w14:textId="77777777" w:rsidR="002D54C2" w:rsidRDefault="002D54C2" w:rsidP="002D54C2">
      <w:pPr>
        <w:rPr>
          <w:ins w:id="96" w:author="christian.schwede@fh-bielefeld.de" w:date="2025-02-25T10:34:00Z"/>
        </w:rPr>
      </w:pPr>
      <w:r>
        <w:t xml:space="preserve">1.1 </w:t>
      </w:r>
      <w:ins w:id="97" w:author="christian.schwede@fh-bielefeld.de" w:date="2025-02-25T10:34:00Z">
        <w:r>
          <w:t>Ausgangssituation</w:t>
        </w:r>
      </w:ins>
    </w:p>
    <w:p w14:paraId="7CE19B03" w14:textId="77777777" w:rsidR="002D54C2" w:rsidRDefault="002D54C2" w:rsidP="002D54C2">
      <w:ins w:id="98" w:author="christian.schwede@fh-bielefeld.de" w:date="2025-02-25T10:34:00Z">
        <w:r>
          <w:t xml:space="preserve">1.2 </w:t>
        </w:r>
      </w:ins>
      <w:r>
        <w:t>Problemstellung</w:t>
      </w:r>
      <w:r>
        <w:br/>
        <w:t>1.</w:t>
      </w:r>
      <w:ins w:id="99" w:author="christian.schwede@fh-bielefeld.de" w:date="2025-02-25T10:34:00Z">
        <w:r>
          <w:t>3</w:t>
        </w:r>
      </w:ins>
      <w:del w:id="100" w:author="christian.schwede@fh-bielefeld.de" w:date="2025-02-25T10:34:00Z">
        <w:r w:rsidDel="002D54C2">
          <w:delText>2</w:delText>
        </w:r>
      </w:del>
      <w:r>
        <w:t xml:space="preserve"> Zielsetzung der Arbeit</w:t>
      </w:r>
      <w:ins w:id="101" w:author="christian.schwede@fh-bielefeld.de" w:date="2025-02-25T10:34:00Z">
        <w:r>
          <w:t xml:space="preserve"> (inclusive </w:t>
        </w:r>
      </w:ins>
      <w:del w:id="102" w:author="christian.schwede@fh-bielefeld.de" w:date="2025-02-25T10:34:00Z">
        <w:r w:rsidDel="002D54C2">
          <w:br/>
          <w:delText>1.3 Motivation und Relevanz</w:delText>
        </w:r>
        <w:r w:rsidDel="002D54C2">
          <w:br/>
          <w:delText xml:space="preserve">1.4 </w:delText>
        </w:r>
      </w:del>
      <w:r>
        <w:t>Forschungsfragen und Hypothesen</w:t>
      </w:r>
      <w:ins w:id="103" w:author="christian.schwede@fh-bielefeld.de" w:date="2025-02-25T10:34:00Z">
        <w:r>
          <w:t>)</w:t>
        </w:r>
      </w:ins>
      <w:r>
        <w:br/>
        <w:t>1.</w:t>
      </w:r>
      <w:del w:id="104" w:author="christian.schwede@fh-bielefeld.de" w:date="2025-02-25T10:35:00Z">
        <w:r w:rsidDel="002D54C2">
          <w:delText xml:space="preserve">5 </w:delText>
        </w:r>
      </w:del>
      <w:ins w:id="105" w:author="christian.schwede@fh-bielefeld.de" w:date="2025-02-25T10:35:00Z">
        <w:r>
          <w:t xml:space="preserve">4 </w:t>
        </w:r>
      </w:ins>
      <w:r>
        <w:t>Aufbau der Arbeit/Methodisches Vorgehen</w:t>
      </w:r>
    </w:p>
    <w:p w14:paraId="7604CB6E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72E1F988">
          <v:rect id="_x0000_i1026" style="width:453.6pt;height:1.5pt" o:hralign="center" o:hrstd="t" o:hr="t" fillcolor="#a0a0a0" stroked="f"/>
        </w:pict>
      </w:r>
    </w:p>
    <w:p w14:paraId="30FD3937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 xml:space="preserve">2. Theoretische Grundlagen und Stand der </w:t>
      </w:r>
      <w:proofErr w:type="gramStart"/>
      <w:r>
        <w:rPr>
          <w:b/>
          <w:bCs/>
        </w:rPr>
        <w:t>Technik(</w:t>
      </w:r>
      <w:proofErr w:type="gramEnd"/>
      <w:r>
        <w:rPr>
          <w:b/>
          <w:bCs/>
        </w:rPr>
        <w:t>10-12 Seiten)</w:t>
      </w:r>
    </w:p>
    <w:p w14:paraId="7D88CF5D" w14:textId="77777777" w:rsidR="002D54C2" w:rsidRDefault="002D54C2" w:rsidP="002D54C2">
      <w:r>
        <w:t>2.1 Digital Twin: Definition und Konzepte</w:t>
      </w:r>
      <w:r>
        <w:br/>
      </w:r>
      <w:proofErr w:type="spellStart"/>
      <w:r>
        <w:t>ARten</w:t>
      </w:r>
      <w:proofErr w:type="spellEnd"/>
      <w:r>
        <w:t xml:space="preserve"> von </w:t>
      </w:r>
      <w:proofErr w:type="spellStart"/>
      <w:r>
        <w:t>DIgitalen</w:t>
      </w:r>
      <w:proofErr w:type="spellEnd"/>
      <w:r>
        <w:t xml:space="preserve"> Zwillingen</w:t>
      </w:r>
      <w:r>
        <w:br/>
        <w:t>Data Driven DT</w:t>
      </w:r>
      <w:r>
        <w:br/>
      </w:r>
      <w:r>
        <w:lastRenderedPageBreak/>
        <w:t>Lerngründe Paper</w:t>
      </w:r>
      <w:r>
        <w:br/>
        <w:t>2.2 Datengetriebene Modellierung: Prinzipien und Methoden</w:t>
      </w:r>
      <w:r>
        <w:br/>
        <w:t>2.3 Materialflussplanung und -simulation</w:t>
      </w:r>
      <w:r>
        <w:br/>
        <w:t>Grundlegende Konzepte Christians Buch</w:t>
      </w:r>
      <w:r>
        <w:br/>
        <w:t>Prozesse und Ressourcen</w:t>
      </w:r>
      <w:r>
        <w:br/>
      </w:r>
      <w:proofErr w:type="spellStart"/>
      <w:r>
        <w:t>Pinedo</w:t>
      </w:r>
      <w:proofErr w:type="spellEnd"/>
      <w:r>
        <w:t xml:space="preserve"> Buch</w:t>
      </w:r>
      <w:r>
        <w:br/>
        <w:t>Produktionsplanung und Steuerung</w:t>
      </w:r>
      <w:r>
        <w:br/>
        <w:t>2.4 Validierung und Verifikation in der Simulation</w:t>
      </w:r>
      <w:r>
        <w:br/>
        <w:t>Standardformate und Datenquellen für Simulationsmodelle</w:t>
      </w:r>
      <w:r>
        <w:br/>
        <w:t>Validierungsmethoden Christians buch</w:t>
      </w:r>
      <w:r>
        <w:br/>
        <w:t>Kennzahlen und KPIs</w:t>
      </w:r>
    </w:p>
    <w:p w14:paraId="04882191" w14:textId="77777777" w:rsidR="002D54C2" w:rsidRDefault="002D54C2" w:rsidP="002D54C2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Mein Standardformat vorstellen, Pro Conta, vs. andere Formate</w:t>
      </w:r>
    </w:p>
    <w:p w14:paraId="757C7809" w14:textId="77777777" w:rsidR="002D54C2" w:rsidRDefault="002D54C2" w:rsidP="002D54C2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Trace Analysis</w:t>
      </w:r>
    </w:p>
    <w:p w14:paraId="4315F299" w14:textId="77777777" w:rsidR="002D54C2" w:rsidRDefault="002D54C2" w:rsidP="002D54C2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Herausforderungen bei der Validierung</w:t>
      </w:r>
    </w:p>
    <w:p w14:paraId="3C089ED7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622ECD9E">
          <v:rect id="_x0000_i1027" style="width:417.6pt;height:1.5pt" o:hralign="center" o:hrstd="t" o:hr="t" fillcolor="#a0a0a0" stroked="f"/>
        </w:pict>
      </w:r>
    </w:p>
    <w:p w14:paraId="31C26DFB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3. Stand der Forschung (8-10 Seiten)</w:t>
      </w:r>
    </w:p>
    <w:p w14:paraId="0B0201CA" w14:textId="77777777" w:rsidR="002D54C2" w:rsidRDefault="002D54C2" w:rsidP="002D54C2">
      <w:r>
        <w:t>3.1 Bestehende Ansätze zur Validierung und Verifikation von Digital Twins</w:t>
      </w:r>
      <w:r>
        <w:br/>
        <w:t>3.2 Automatische Modellgenerierung und deren Gründe/Herausforderungen</w:t>
      </w:r>
      <w:r>
        <w:br/>
        <w:t>- Automatisch = Stets aktuell und Warnung direkt wenn Twin nicht mehr Realität abbildet =&gt; Online Validierung</w:t>
      </w:r>
      <w:r>
        <w:br/>
        <w:t>- Hoher Komplexitätsgrad braucht automatische Verfahren</w:t>
      </w:r>
      <w:r>
        <w:br/>
        <w:t>- Framework fördert Standardisierung und Transparenz</w:t>
      </w:r>
      <w:r>
        <w:br/>
        <w:t>- Skalierbarkeit automatisierter Ansätze</w:t>
      </w:r>
      <w:r>
        <w:br/>
        <w:t>- Manuelle Validierungen können Bias enthalten</w:t>
      </w:r>
      <w:r>
        <w:br/>
        <w:t>- Kosteneinsparungen</w:t>
      </w:r>
      <w:r>
        <w:br/>
        <w:t>3.3 Grenzen aktueller Standardformate und Datenstrukturen</w:t>
      </w:r>
      <w:r>
        <w:br/>
        <w:t>3.4 Lücken und offene Fragen in der Forschung</w:t>
      </w:r>
    </w:p>
    <w:p w14:paraId="670B606C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3892FFF0">
          <v:rect id="_x0000_i1028" style="width:453.6pt;height:1.5pt" o:hralign="center" o:hrstd="t" o:hr="t" fillcolor="#a0a0a0" stroked="f"/>
        </w:pict>
      </w:r>
    </w:p>
    <w:p w14:paraId="3A7EF85C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4. Methodik und Framework-Entwicklung (12-15 Seiten)</w:t>
      </w:r>
    </w:p>
    <w:p w14:paraId="340AB531" w14:textId="77777777" w:rsidR="002D54C2" w:rsidRDefault="002D54C2" w:rsidP="002D54C2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Anforderungsanalyse (Funktional </w:t>
      </w:r>
      <w:proofErr w:type="spellStart"/>
      <w:r>
        <w:rPr>
          <w:rFonts w:eastAsia="Times New Roman"/>
        </w:rPr>
        <w:t>Techjnisch</w:t>
      </w:r>
      <w:proofErr w:type="spellEnd"/>
      <w:r>
        <w:rPr>
          <w:rFonts w:eastAsia="Times New Roman"/>
        </w:rPr>
        <w:t xml:space="preserve"> Datenformat)</w:t>
      </w:r>
    </w:p>
    <w:p w14:paraId="19D5F57D" w14:textId="77777777" w:rsidR="002D54C2" w:rsidRDefault="002D54C2" w:rsidP="002D54C2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Konzeption</w:t>
      </w:r>
      <w:r>
        <w:rPr>
          <w:rFonts w:eastAsia="Times New Roman"/>
        </w:rPr>
        <w:br/>
        <w:t xml:space="preserve">4.1 Beschreibung des Frameworks für die automatische Modellgenerierung =&gt; Rekurrieren auf </w:t>
      </w:r>
      <w:proofErr w:type="spellStart"/>
      <w:r>
        <w:rPr>
          <w:rFonts w:eastAsia="Times New Roman"/>
        </w:rPr>
        <w:t>standardisieretes</w:t>
      </w:r>
      <w:proofErr w:type="spellEnd"/>
      <w:r>
        <w:rPr>
          <w:rFonts w:eastAsia="Times New Roman"/>
        </w:rPr>
        <w:t xml:space="preserve"> Dateiformat</w:t>
      </w:r>
      <w:r>
        <w:rPr>
          <w:rFonts w:eastAsia="Times New Roman"/>
        </w:rPr>
        <w:br/>
        <w:t>4.2 Verifikation des Modells: Strukturierte Pipeline und Validierungsziele</w:t>
      </w:r>
      <w:r>
        <w:rPr>
          <w:rFonts w:eastAsia="Times New Roman"/>
        </w:rPr>
        <w:br/>
        <w:t>4.3 Datenbasierte Validierung: Eventdaten und KPIs zur Systembewertung</w:t>
      </w:r>
      <w:r>
        <w:rPr>
          <w:rFonts w:eastAsia="Times New Roman"/>
        </w:rPr>
        <w:br/>
        <w:t>4.4 Definition von Validierungsszenarien (z. B. Maskierung, Blackbox-Szenarien)</w:t>
      </w:r>
      <w:r>
        <w:rPr>
          <w:rFonts w:eastAsia="Times New Roman"/>
        </w:rPr>
        <w:br/>
        <w:t>4.5 Automatische Bewertungskriterien für die Modellvalidität (z. B. Ähnlichkeit zu R², Durchlaufzeiten, Effizienzkennzahlen)</w:t>
      </w:r>
      <w:r>
        <w:rPr>
          <w:rFonts w:eastAsia="Times New Roman"/>
        </w:rPr>
        <w:br/>
        <w:t>4.6 Umgang mit fehlenden oder begrenzten Daten</w:t>
      </w:r>
    </w:p>
    <w:p w14:paraId="40378A56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7A717659">
          <v:rect id="_x0000_i1029" style="width:417.6pt;height:1.5pt" o:hralign="center" o:hrstd="t" o:hr="t" fillcolor="#a0a0a0" stroked="f"/>
        </w:pict>
      </w:r>
    </w:p>
    <w:p w14:paraId="2DC2DB7C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5. Implementierung des Frameworks (8-12 Seiten)</w:t>
      </w:r>
    </w:p>
    <w:p w14:paraId="276B0083" w14:textId="77777777" w:rsidR="002D54C2" w:rsidRDefault="002D54C2" w:rsidP="002D54C2">
      <w:r>
        <w:t>5.1 Technische Umsetzung der Modellgenerierung</w:t>
      </w:r>
      <w:r>
        <w:br/>
        <w:t>UML Diagramm</w:t>
      </w:r>
      <w:r>
        <w:br/>
        <w:t>Integration in bestehende Systeme</w:t>
      </w:r>
      <w:r>
        <w:br/>
        <w:t>5.2 Automatische Validierung des generierten Modells</w:t>
      </w:r>
      <w:r>
        <w:br/>
        <w:t>5.3 Verwendung externer Informationsquellen zur Modellverifikation</w:t>
      </w:r>
      <w:r>
        <w:br/>
        <w:t>5.4 Schnittstellen zu Materialflusssystemen und Datenerhebung</w:t>
      </w:r>
    </w:p>
    <w:p w14:paraId="4EFF5A9C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6DD61E34">
          <v:rect id="_x0000_i1030" style="width:453.6pt;height:1.5pt" o:hralign="center" o:hrstd="t" o:hr="t" fillcolor="#a0a0a0" stroked="f"/>
        </w:pict>
      </w:r>
    </w:p>
    <w:p w14:paraId="3543F547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6. Fallstudie: Validierung eines Digital Twins im Produktionssystem (10-12 Seiten)</w:t>
      </w:r>
    </w:p>
    <w:p w14:paraId="0B258022" w14:textId="77777777" w:rsidR="002D54C2" w:rsidRDefault="002D54C2" w:rsidP="002D54C2">
      <w:r>
        <w:t>6.1 Beschreibung des Produktionssystems und der verfügbaren Daten</w:t>
      </w:r>
      <w:r>
        <w:br/>
        <w:t>Beschreibung IoT Factory</w:t>
      </w:r>
      <w:r>
        <w:br/>
        <w:t>Datenaufbereitung und Analyse</w:t>
      </w:r>
      <w:r>
        <w:br/>
        <w:t>6.2 Aufbau des digitalen Zwillings für das Szenario</w:t>
      </w:r>
      <w:r>
        <w:br/>
      </w:r>
      <w:r>
        <w:lastRenderedPageBreak/>
        <w:t>6.3 Durchführung der Validierungsexperimente</w:t>
      </w:r>
      <w:r>
        <w:br/>
        <w:t>6.4 Ergebnisse und Interpretation: Grenzen und Fehler des Modells</w:t>
      </w:r>
      <w:r>
        <w:br/>
        <w:t>6.5 Grenzen und Falsifizierbarkeit des Modells anhand realer Daten</w:t>
      </w:r>
    </w:p>
    <w:p w14:paraId="38B15BF0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4A51A40E">
          <v:rect id="_x0000_i1031" style="width:453.6pt;height:1.5pt" o:hralign="center" o:hrstd="t" o:hr="t" fillcolor="#a0a0a0" stroked="f"/>
        </w:pict>
      </w:r>
    </w:p>
    <w:p w14:paraId="0720D9E3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7. Diskussion der Ergebnisse (5-7 Seiten)</w:t>
      </w:r>
    </w:p>
    <w:p w14:paraId="125388D3" w14:textId="77777777" w:rsidR="002D54C2" w:rsidRDefault="002D54C2" w:rsidP="002D54C2">
      <w:r>
        <w:t>7.1 Kritische Reflexion der Framework-Entwicklung</w:t>
      </w:r>
      <w:r>
        <w:br/>
        <w:t>7.2 Limitationen der automatischen Validierung</w:t>
      </w:r>
      <w:r>
        <w:br/>
        <w:t>7.3 Aussagekraft und Belastbarkeit der entwickelten Methoden</w:t>
      </w:r>
      <w:r>
        <w:br/>
        <w:t>Vergleich mit manueller Modellierung</w:t>
      </w:r>
      <w:r>
        <w:br/>
        <w:t>7.4 Implikationen für die Forschung und die Praxis</w:t>
      </w:r>
    </w:p>
    <w:p w14:paraId="29B4B256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390F8DF8">
          <v:rect id="_x0000_i1032" style="width:453.6pt;height:1.5pt" o:hralign="center" o:hrstd="t" o:hr="t" fillcolor="#a0a0a0" stroked="f"/>
        </w:pict>
      </w:r>
    </w:p>
    <w:p w14:paraId="142A631D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8. Fazit und Ausblick (4-6 Seiten)</w:t>
      </w:r>
    </w:p>
    <w:p w14:paraId="39290928" w14:textId="77777777" w:rsidR="002D54C2" w:rsidRDefault="002D54C2" w:rsidP="002D54C2">
      <w:r>
        <w:t>8.1 Zusammenfassung der wichtigsten Ergebnisse</w:t>
      </w:r>
      <w:r>
        <w:br/>
        <w:t>8.2 Beantwortung der Forschungsfragen</w:t>
      </w:r>
      <w:r>
        <w:br/>
        <w:t>8.3 Ausblick: Mögliche Weiterentwicklung des Frameworks</w:t>
      </w:r>
      <w:r>
        <w:br/>
        <w:t>8.4 Handlungsempfehlungen für die Anwendung in der Praxis</w:t>
      </w:r>
    </w:p>
    <w:p w14:paraId="76511127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24C6379D">
          <v:rect id="_x0000_i1033" style="width:453.6pt;height:1.5pt" o:hralign="center" o:hrstd="t" o:hr="t" fillcolor="#a0a0a0" stroked="f"/>
        </w:pict>
      </w:r>
    </w:p>
    <w:p w14:paraId="1F0C0C44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9. Literaturverzeichnis</w:t>
      </w:r>
    </w:p>
    <w:p w14:paraId="2C3F535D" w14:textId="77777777" w:rsidR="002D54C2" w:rsidRDefault="00000000" w:rsidP="002D54C2">
      <w:pPr>
        <w:jc w:val="center"/>
        <w:rPr>
          <w:rFonts w:eastAsia="Times New Roman"/>
        </w:rPr>
      </w:pPr>
      <w:r>
        <w:rPr>
          <w:rFonts w:eastAsia="Times New Roman"/>
        </w:rPr>
        <w:pict w14:anchorId="635057AD">
          <v:rect id="_x0000_i1034" style="width:453.6pt;height:1.5pt" o:hralign="center" o:hrstd="t" o:hr="t" fillcolor="#a0a0a0" stroked="f"/>
        </w:pict>
      </w:r>
    </w:p>
    <w:p w14:paraId="146DD547" w14:textId="77777777" w:rsidR="002D54C2" w:rsidRDefault="002D54C2" w:rsidP="002D54C2">
      <w:pPr>
        <w:rPr>
          <w:b/>
          <w:bCs/>
        </w:rPr>
      </w:pPr>
      <w:r>
        <w:rPr>
          <w:b/>
          <w:bCs/>
        </w:rPr>
        <w:t>10. Anhang</w:t>
      </w:r>
    </w:p>
    <w:p w14:paraId="549BCB00" w14:textId="77777777" w:rsidR="002D54C2" w:rsidRDefault="002D54C2" w:rsidP="002D54C2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Ergänzende Daten und Abbildungen</w:t>
      </w:r>
    </w:p>
    <w:p w14:paraId="77C7A067" w14:textId="77777777" w:rsidR="002D54C2" w:rsidRDefault="002D54C2" w:rsidP="002D54C2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Code- und Framework-Dokumentation</w:t>
      </w:r>
    </w:p>
    <w:p w14:paraId="406194B7" w14:textId="77777777" w:rsidR="002D54C2" w:rsidRDefault="002D54C2" w:rsidP="002D54C2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Glossar (falls erforderlich)</w:t>
      </w:r>
    </w:p>
    <w:p w14:paraId="7A930FB6" w14:textId="77777777" w:rsidR="004B5B93" w:rsidRDefault="004B5B93"/>
    <w:sectPr w:rsidR="004B5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hristian.schwede@fh-bielefeld.de" w:date="2025-02-25T10:41:00Z" w:initials="c">
    <w:p w14:paraId="229D0A7F" w14:textId="77777777" w:rsidR="00125AB5" w:rsidRDefault="00125AB5">
      <w:pPr>
        <w:pStyle w:val="Kommentartext"/>
      </w:pPr>
      <w:r>
        <w:rPr>
          <w:rStyle w:val="Kommentarzeichen"/>
        </w:rPr>
        <w:annotationRef/>
      </w:r>
      <w:r>
        <w:t>Optimal wäre sicher eine Englische Arbeit (nur wenn du willst natürlich) dann könnte man die Ergebnisse nachher besser in ein Paper übertragen…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29D0A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29D0A7F" w16cid:durableId="229D0A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69DC"/>
    <w:multiLevelType w:val="hybridMultilevel"/>
    <w:tmpl w:val="F25E7FEE"/>
    <w:lvl w:ilvl="0" w:tplc="4FCA4B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F6948"/>
    <w:multiLevelType w:val="multilevel"/>
    <w:tmpl w:val="8282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12C58"/>
    <w:multiLevelType w:val="hybridMultilevel"/>
    <w:tmpl w:val="C64A94E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597"/>
    <w:multiLevelType w:val="multilevel"/>
    <w:tmpl w:val="C60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44B86"/>
    <w:multiLevelType w:val="multilevel"/>
    <w:tmpl w:val="12C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4272">
    <w:abstractNumId w:val="3"/>
  </w:num>
  <w:num w:numId="2" w16cid:durableId="1758092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6852954">
    <w:abstractNumId w:val="4"/>
  </w:num>
  <w:num w:numId="4" w16cid:durableId="574632828">
    <w:abstractNumId w:val="0"/>
  </w:num>
  <w:num w:numId="5" w16cid:durableId="1861393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tian.schwede@fh-bielefeld.de">
    <w15:presenceInfo w15:providerId="Windows Live" w15:userId="2b8b7b2014083021"/>
  </w15:person>
  <w15:person w15:author="Daniel Fischer">
    <w15:presenceInfo w15:providerId="Windows Live" w15:userId="0779204227f524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71F"/>
    <w:rsid w:val="00094C71"/>
    <w:rsid w:val="00125AB5"/>
    <w:rsid w:val="00150A81"/>
    <w:rsid w:val="002126A0"/>
    <w:rsid w:val="002D54C2"/>
    <w:rsid w:val="00410A44"/>
    <w:rsid w:val="004B5B93"/>
    <w:rsid w:val="0063471F"/>
    <w:rsid w:val="006B6F0A"/>
    <w:rsid w:val="00A7462B"/>
    <w:rsid w:val="00AC5A9F"/>
    <w:rsid w:val="00B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E0C7"/>
  <w15:chartTrackingRefBased/>
  <w15:docId w15:val="{B36DD8BB-9635-4593-905D-BCDCAC7C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4C2"/>
    <w:pPr>
      <w:spacing w:after="0" w:line="240" w:lineRule="auto"/>
    </w:pPr>
    <w:rPr>
      <w:rFonts w:ascii="Aptos" w:hAnsi="Aptos" w:cs="Times New Roman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25A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25AB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25AB5"/>
    <w:rPr>
      <w:rFonts w:ascii="Aptos" w:hAnsi="Aptos" w:cs="Times New Roman"/>
      <w:sz w:val="20"/>
      <w:szCs w:val="20"/>
      <w14:ligatures w14:val="standardContextu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25A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25AB5"/>
    <w:rPr>
      <w:rFonts w:ascii="Aptos" w:hAnsi="Aptos" w:cs="Times New Roman"/>
      <w:b/>
      <w:bCs/>
      <w:sz w:val="20"/>
      <w:szCs w:val="20"/>
      <w14:ligatures w14:val="standardContextu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5AB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5AB5"/>
    <w:rPr>
      <w:rFonts w:ascii="Segoe UI" w:hAnsi="Segoe UI" w:cs="Segoe UI"/>
      <w:sz w:val="18"/>
      <w:szCs w:val="18"/>
      <w14:ligatures w14:val="standardContextual"/>
    </w:rPr>
  </w:style>
  <w:style w:type="paragraph" w:styleId="Listenabsatz">
    <w:name w:val="List Paragraph"/>
    <w:basedOn w:val="Standard"/>
    <w:uiPriority w:val="34"/>
    <w:qFormat/>
    <w:rsid w:val="00125AB5"/>
    <w:pPr>
      <w:ind w:left="720"/>
      <w:contextualSpacing/>
    </w:pPr>
  </w:style>
  <w:style w:type="paragraph" w:customStyle="1" w:styleId="Default">
    <w:name w:val="Default"/>
    <w:rsid w:val="00410A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rarbeitung">
    <w:name w:val="Revision"/>
    <w:hidden/>
    <w:uiPriority w:val="99"/>
    <w:semiHidden/>
    <w:rsid w:val="00094C71"/>
    <w:pPr>
      <w:spacing w:after="0" w:line="240" w:lineRule="auto"/>
    </w:pPr>
    <w:rPr>
      <w:rFonts w:ascii="Aptos" w:hAnsi="Aptos" w:cs="Times New Roma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</Words>
  <Characters>4743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christian.schwede@fh-bielefeld.de</dc:creator>
  <cp:keywords/>
  <dc:description/>
  <cp:lastModifiedBy>Daniel Fischer</cp:lastModifiedBy>
  <cp:revision>6</cp:revision>
  <dcterms:created xsi:type="dcterms:W3CDTF">2025-02-25T09:26:00Z</dcterms:created>
  <dcterms:modified xsi:type="dcterms:W3CDTF">2025-03-11T09:45:00Z</dcterms:modified>
</cp:coreProperties>
</file>